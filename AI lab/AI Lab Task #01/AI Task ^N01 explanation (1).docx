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9FDE" w14:textId="3899D648" w:rsidR="00FD1D1E" w:rsidRPr="00363C8E" w:rsidRDefault="00FD1D1E" w:rsidP="00FD1D1E">
      <w:pPr>
        <w:jc w:val="right"/>
        <w:rPr>
          <w:b/>
          <w:bCs/>
          <w:i/>
          <w:iCs/>
          <w:sz w:val="32"/>
          <w:szCs w:val="32"/>
        </w:rPr>
      </w:pPr>
      <w:r w:rsidRPr="00363C8E">
        <w:rPr>
          <w:b/>
          <w:bCs/>
          <w:i/>
          <w:iCs/>
          <w:sz w:val="32"/>
          <w:szCs w:val="32"/>
        </w:rPr>
        <w:t>Mini Project</w:t>
      </w:r>
    </w:p>
    <w:p w14:paraId="2D7E935A" w14:textId="77777777" w:rsidR="00363C8E" w:rsidRDefault="00363C8E" w:rsidP="00FD1D1E">
      <w:pPr>
        <w:jc w:val="right"/>
        <w:rPr>
          <w:b/>
          <w:bCs/>
          <w:i/>
          <w:iCs/>
          <w:sz w:val="32"/>
          <w:szCs w:val="32"/>
          <w:u w:val="single"/>
        </w:rPr>
      </w:pPr>
    </w:p>
    <w:p w14:paraId="755598E3" w14:textId="6FD73360" w:rsidR="00BB6882" w:rsidRDefault="003226FB" w:rsidP="00BB6882">
      <w:pPr>
        <w:jc w:val="center"/>
        <w:rPr>
          <w:b/>
          <w:bCs/>
          <w:sz w:val="36"/>
          <w:szCs w:val="36"/>
          <w:u w:val="single"/>
        </w:rPr>
      </w:pPr>
      <w:r w:rsidRPr="00BB6882">
        <w:rPr>
          <w:b/>
          <w:bCs/>
          <w:sz w:val="36"/>
          <w:szCs w:val="36"/>
          <w:u w:val="single"/>
        </w:rPr>
        <w:t>Dynamic Hangman</w:t>
      </w:r>
      <w:r w:rsidR="00BA3908" w:rsidRPr="00BB6882">
        <w:rPr>
          <w:b/>
          <w:bCs/>
          <w:sz w:val="36"/>
          <w:szCs w:val="36"/>
          <w:u w:val="single"/>
        </w:rPr>
        <w:t xml:space="preserve"> </w:t>
      </w:r>
      <w:r w:rsidR="000C37A6" w:rsidRPr="00BB6882">
        <w:rPr>
          <w:b/>
          <w:bCs/>
          <w:sz w:val="36"/>
          <w:szCs w:val="36"/>
          <w:u w:val="single"/>
        </w:rPr>
        <w:t>code explanation</w:t>
      </w:r>
    </w:p>
    <w:p w14:paraId="072768CA" w14:textId="73392E0C" w:rsidR="00BB6882" w:rsidRPr="00BB6882" w:rsidRDefault="00BB6882" w:rsidP="00BB6882">
      <w:pPr>
        <w:rPr>
          <w:sz w:val="28"/>
          <w:szCs w:val="28"/>
        </w:rPr>
      </w:pPr>
      <w:r w:rsidRPr="00BB6882">
        <w:rPr>
          <w:sz w:val="28"/>
          <w:szCs w:val="28"/>
        </w:rPr>
        <w:t>In our mini project as a dynamic hangman there is a small overview of how our project id based on and its main events are as below.</w:t>
      </w:r>
    </w:p>
    <w:p w14:paraId="2357CF01" w14:textId="7AAD276F" w:rsidR="00A45467" w:rsidRPr="00BB6882" w:rsidRDefault="00481DD1" w:rsidP="00A45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882">
        <w:rPr>
          <w:sz w:val="28"/>
          <w:szCs w:val="28"/>
        </w:rPr>
        <w:t>F</w:t>
      </w:r>
      <w:r w:rsidR="00224AA0" w:rsidRPr="00BB6882">
        <w:rPr>
          <w:sz w:val="28"/>
          <w:szCs w:val="28"/>
        </w:rPr>
        <w:t xml:space="preserve">irst </w:t>
      </w:r>
      <w:r w:rsidR="003226FB" w:rsidRPr="00BB6882">
        <w:rPr>
          <w:sz w:val="28"/>
          <w:szCs w:val="28"/>
        </w:rPr>
        <w:t xml:space="preserve">Imports a module </w:t>
      </w:r>
      <w:del w:id="0" w:author="Microsoft Word" w:date="2025-03-06T14:42:00Z" w16du:dateUtc="2025-03-06T09:42:00Z">
        <w:r w:rsidR="003226FB" w:rsidRPr="00BB6882">
          <w:rPr>
            <w:sz w:val="28"/>
            <w:szCs w:val="28"/>
          </w:rPr>
          <w:delText>(</w:delText>
        </w:r>
      </w:del>
      <w:ins w:id="1" w:author="Microsoft Word" w:date="2025-03-06T14:42:00Z" w16du:dateUtc="2025-03-06T09:42:00Z">
        <w:r w:rsidR="00D2213C" w:rsidRPr="00BB6882">
          <w:rPr>
            <w:sz w:val="28"/>
            <w:szCs w:val="28"/>
          </w:rPr>
          <w:t>“</w:t>
        </w:r>
      </w:ins>
      <w:r w:rsidR="003226FB" w:rsidRPr="00BB6882">
        <w:rPr>
          <w:sz w:val="28"/>
          <w:szCs w:val="28"/>
        </w:rPr>
        <w:t>Words</w:t>
      </w:r>
      <w:del w:id="2" w:author="Microsoft Word" w:date="2025-03-06T14:42:00Z" w16du:dateUtc="2025-03-06T09:42:00Z">
        <w:r w:rsidR="003226FB" w:rsidRPr="00BB6882">
          <w:rPr>
            <w:sz w:val="28"/>
            <w:szCs w:val="28"/>
          </w:rPr>
          <w:delText>)</w:delText>
        </w:r>
      </w:del>
      <w:ins w:id="3" w:author="Microsoft Word" w:date="2025-03-06T14:42:00Z" w16du:dateUtc="2025-03-06T09:42:00Z">
        <w:r w:rsidR="00D2213C" w:rsidRPr="00BB6882">
          <w:rPr>
            <w:sz w:val="28"/>
            <w:szCs w:val="28"/>
          </w:rPr>
          <w:t>”</w:t>
        </w:r>
      </w:ins>
      <w:r w:rsidR="003226FB" w:rsidRPr="00BB6882">
        <w:rPr>
          <w:sz w:val="28"/>
          <w:szCs w:val="28"/>
        </w:rPr>
        <w:t xml:space="preserve"> </w:t>
      </w:r>
      <w:r w:rsidR="00224AA0" w:rsidRPr="00BB6882">
        <w:rPr>
          <w:sz w:val="28"/>
          <w:szCs w:val="28"/>
        </w:rPr>
        <w:t xml:space="preserve">which have </w:t>
      </w:r>
      <w:r w:rsidR="003226FB" w:rsidRPr="00BB6882">
        <w:rPr>
          <w:sz w:val="28"/>
          <w:szCs w:val="28"/>
        </w:rPr>
        <w:t>a dictionary of words</w:t>
      </w:r>
      <w:r w:rsidR="00D2213C" w:rsidRPr="00BB6882">
        <w:rPr>
          <w:sz w:val="28"/>
          <w:szCs w:val="28"/>
        </w:rPr>
        <w:t xml:space="preserve"> </w:t>
      </w:r>
      <w:ins w:id="4" w:author="Microsoft Word" w:date="2025-03-06T14:42:00Z" w16du:dateUtc="2025-03-06T09:42:00Z">
        <w:r w:rsidR="00D2213C" w:rsidRPr="00BB6882">
          <w:rPr>
            <w:sz w:val="28"/>
            <w:szCs w:val="28"/>
          </w:rPr>
          <w:t>we have made before</w:t>
        </w:r>
      </w:ins>
      <w:r w:rsidR="00A45467" w:rsidRPr="00BB6882">
        <w:rPr>
          <w:sz w:val="28"/>
          <w:szCs w:val="28"/>
        </w:rPr>
        <w:t>.</w:t>
      </w:r>
    </w:p>
    <w:p w14:paraId="5AD92B6D" w14:textId="11848F39" w:rsidR="003226FB" w:rsidRPr="00BB6882" w:rsidRDefault="00A45467" w:rsidP="00A4546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B6882">
        <w:rPr>
          <w:sz w:val="28"/>
          <w:szCs w:val="28"/>
        </w:rPr>
        <w:t>Als</w:t>
      </w:r>
      <w:r w:rsidR="00BB6882" w:rsidRPr="00BB6882">
        <w:rPr>
          <w:sz w:val="28"/>
          <w:szCs w:val="28"/>
        </w:rPr>
        <w:t>o</w:t>
      </w:r>
      <w:proofErr w:type="gramEnd"/>
      <w:r w:rsidR="008D76C9" w:rsidRPr="00BB6882">
        <w:rPr>
          <w:sz w:val="28"/>
          <w:szCs w:val="28"/>
        </w:rPr>
        <w:t xml:space="preserve"> </w:t>
      </w:r>
      <w:r w:rsidR="00243438" w:rsidRPr="00BB6882">
        <w:rPr>
          <w:sz w:val="28"/>
          <w:szCs w:val="28"/>
        </w:rPr>
        <w:t xml:space="preserve">we </w:t>
      </w:r>
      <w:r w:rsidR="003226FB" w:rsidRPr="00BB6882">
        <w:rPr>
          <w:sz w:val="28"/>
          <w:szCs w:val="28"/>
        </w:rPr>
        <w:t xml:space="preserve">Imports </w:t>
      </w:r>
      <w:proofErr w:type="spellStart"/>
      <w:r w:rsidR="003226FB" w:rsidRPr="00BB6882">
        <w:rPr>
          <w:sz w:val="28"/>
          <w:szCs w:val="28"/>
        </w:rPr>
        <w:t>Hangman_Stages</w:t>
      </w:r>
      <w:proofErr w:type="spellEnd"/>
      <w:r w:rsidR="003226FB" w:rsidRPr="00BB6882">
        <w:rPr>
          <w:sz w:val="28"/>
          <w:szCs w:val="28"/>
        </w:rPr>
        <w:t xml:space="preserve">, which </w:t>
      </w:r>
      <w:r w:rsidR="00C17904" w:rsidRPr="00BB6882">
        <w:rPr>
          <w:sz w:val="28"/>
          <w:szCs w:val="28"/>
        </w:rPr>
        <w:t xml:space="preserve">have stages </w:t>
      </w:r>
      <w:r w:rsidR="00F1732E" w:rsidRPr="00BB6882">
        <w:rPr>
          <w:sz w:val="28"/>
          <w:szCs w:val="28"/>
        </w:rPr>
        <w:t>as the game proceed</w:t>
      </w:r>
      <w:r w:rsidR="000975AE" w:rsidRPr="00BB6882">
        <w:rPr>
          <w:sz w:val="28"/>
          <w:szCs w:val="28"/>
        </w:rPr>
        <w:t xml:space="preserve"> </w:t>
      </w:r>
      <w:r w:rsidR="00FD5D51" w:rsidRPr="00BB6882">
        <w:rPr>
          <w:sz w:val="28"/>
          <w:szCs w:val="28"/>
        </w:rPr>
        <w:t>when it is played.</w:t>
      </w:r>
    </w:p>
    <w:p w14:paraId="5863C884" w14:textId="706B389C" w:rsidR="003226FB" w:rsidRPr="00BB6882" w:rsidRDefault="0044083D" w:rsidP="008B263F">
      <w:pPr>
        <w:numPr>
          <w:ilvl w:val="0"/>
          <w:numId w:val="2"/>
        </w:numPr>
        <w:rPr>
          <w:sz w:val="28"/>
          <w:szCs w:val="28"/>
        </w:rPr>
      </w:pPr>
      <w:r w:rsidRPr="00BB6882">
        <w:rPr>
          <w:sz w:val="28"/>
          <w:szCs w:val="28"/>
        </w:rPr>
        <w:t>With the function of</w:t>
      </w:r>
      <w:r w:rsidRPr="00BB688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D07D53" w:rsidRPr="00BB6882">
        <w:rPr>
          <w:sz w:val="28"/>
          <w:szCs w:val="28"/>
        </w:rPr>
        <w:t>random.choice</w:t>
      </w:r>
      <w:proofErr w:type="spellEnd"/>
      <w:proofErr w:type="gramEnd"/>
      <w:r w:rsidR="00D07D53" w:rsidRPr="00BB6882">
        <w:rPr>
          <w:sz w:val="28"/>
          <w:szCs w:val="28"/>
        </w:rPr>
        <w:t xml:space="preserve">() we </w:t>
      </w:r>
      <w:r w:rsidR="008B263F" w:rsidRPr="00BB6882">
        <w:rPr>
          <w:sz w:val="28"/>
          <w:szCs w:val="28"/>
        </w:rPr>
        <w:t>select one word from our dictionary.</w:t>
      </w:r>
    </w:p>
    <w:p w14:paraId="6B2B03C4" w14:textId="525EA58D" w:rsidR="003226FB" w:rsidRPr="00BB6882" w:rsidRDefault="00B57D80" w:rsidP="00322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6882">
        <w:rPr>
          <w:sz w:val="28"/>
          <w:szCs w:val="28"/>
        </w:rPr>
        <w:t xml:space="preserve">We </w:t>
      </w:r>
      <w:r w:rsidR="00054341" w:rsidRPr="00BB6882">
        <w:rPr>
          <w:sz w:val="28"/>
          <w:szCs w:val="28"/>
        </w:rPr>
        <w:t>call the m</w:t>
      </w:r>
      <w:r w:rsidR="003226FB" w:rsidRPr="00BB6882">
        <w:rPr>
          <w:sz w:val="28"/>
          <w:szCs w:val="28"/>
        </w:rPr>
        <w:t>ain function where the game logic runs</w:t>
      </w:r>
      <w:r w:rsidR="00054341" w:rsidRPr="00BB6882">
        <w:rPr>
          <w:sz w:val="28"/>
          <w:szCs w:val="28"/>
        </w:rPr>
        <w:t xml:space="preserve"> name def </w:t>
      </w:r>
      <w:proofErr w:type="spellStart"/>
      <w:proofErr w:type="gramStart"/>
      <w:r w:rsidR="00054341" w:rsidRPr="00BB6882">
        <w:rPr>
          <w:sz w:val="28"/>
          <w:szCs w:val="28"/>
        </w:rPr>
        <w:t>PlayGame</w:t>
      </w:r>
      <w:proofErr w:type="spellEnd"/>
      <w:r w:rsidR="00054341" w:rsidRPr="00BB6882">
        <w:rPr>
          <w:sz w:val="28"/>
          <w:szCs w:val="28"/>
        </w:rPr>
        <w:t>(</w:t>
      </w:r>
      <w:proofErr w:type="gramEnd"/>
      <w:r w:rsidR="00054341" w:rsidRPr="00BB6882">
        <w:rPr>
          <w:sz w:val="28"/>
          <w:szCs w:val="28"/>
        </w:rPr>
        <w:t>)</w:t>
      </w:r>
      <w:r w:rsidR="00E63505" w:rsidRPr="00BB6882">
        <w:rPr>
          <w:sz w:val="28"/>
          <w:szCs w:val="28"/>
        </w:rPr>
        <w:t>.</w:t>
      </w:r>
    </w:p>
    <w:p w14:paraId="65EDAD15" w14:textId="06DCF6B9" w:rsidR="003226FB" w:rsidRPr="00BB6882" w:rsidRDefault="00462272" w:rsidP="003226F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6882">
        <w:rPr>
          <w:sz w:val="28"/>
          <w:szCs w:val="28"/>
        </w:rPr>
        <w:t>With the help of</w:t>
      </w:r>
      <w:r w:rsidR="00F02CDB" w:rsidRPr="00BB6882">
        <w:rPr>
          <w:b/>
          <w:bCs/>
          <w:sz w:val="28"/>
          <w:szCs w:val="28"/>
        </w:rPr>
        <w:t xml:space="preserve"> </w:t>
      </w:r>
      <w:proofErr w:type="spellStart"/>
      <w:r w:rsidRPr="00BB6882">
        <w:rPr>
          <w:sz w:val="28"/>
          <w:szCs w:val="28"/>
        </w:rPr>
        <w:t>WordList</w:t>
      </w:r>
      <w:proofErr w:type="spellEnd"/>
      <w:r w:rsidRPr="00BB6882">
        <w:rPr>
          <w:sz w:val="28"/>
          <w:szCs w:val="28"/>
        </w:rPr>
        <w:t xml:space="preserve"> = </w:t>
      </w:r>
      <w:proofErr w:type="gramStart"/>
      <w:r w:rsidRPr="00BB6882">
        <w:rPr>
          <w:sz w:val="28"/>
          <w:szCs w:val="28"/>
        </w:rPr>
        <w:t>list(</w:t>
      </w:r>
      <w:proofErr w:type="spellStart"/>
      <w:proofErr w:type="gramEnd"/>
      <w:r w:rsidRPr="00BB6882">
        <w:rPr>
          <w:sz w:val="28"/>
          <w:szCs w:val="28"/>
        </w:rPr>
        <w:t>Current_Word</w:t>
      </w:r>
      <w:proofErr w:type="spellEnd"/>
      <w:r w:rsidRPr="00BB6882">
        <w:rPr>
          <w:sz w:val="28"/>
          <w:szCs w:val="28"/>
        </w:rPr>
        <w:t xml:space="preserve">) </w:t>
      </w:r>
      <w:r w:rsidR="003226FB" w:rsidRPr="00BB6882">
        <w:rPr>
          <w:sz w:val="28"/>
          <w:szCs w:val="28"/>
        </w:rPr>
        <w:t>Converts the selected word into a list of individual characters for easy checking.</w:t>
      </w:r>
    </w:p>
    <w:p w14:paraId="65012F89" w14:textId="3F847F4C" w:rsidR="003226FB" w:rsidRPr="00BB6882" w:rsidRDefault="004121B9" w:rsidP="00322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6882">
        <w:rPr>
          <w:sz w:val="28"/>
          <w:szCs w:val="28"/>
        </w:rPr>
        <w:t xml:space="preserve">We </w:t>
      </w:r>
      <w:r w:rsidR="003226FB" w:rsidRPr="00BB6882">
        <w:rPr>
          <w:sz w:val="28"/>
          <w:szCs w:val="28"/>
        </w:rPr>
        <w:t xml:space="preserve">Sets </w:t>
      </w:r>
      <w:r w:rsidRPr="00BB6882">
        <w:rPr>
          <w:sz w:val="28"/>
          <w:szCs w:val="28"/>
        </w:rPr>
        <w:t>a limit</w:t>
      </w:r>
      <w:r w:rsidR="00FE0B72" w:rsidRPr="00BB6882">
        <w:rPr>
          <w:sz w:val="28"/>
          <w:szCs w:val="28"/>
        </w:rPr>
        <w:t xml:space="preserve"> for</w:t>
      </w:r>
      <w:r w:rsidR="003226FB" w:rsidRPr="00BB6882">
        <w:rPr>
          <w:sz w:val="28"/>
          <w:szCs w:val="28"/>
        </w:rPr>
        <w:t xml:space="preserve"> attempts based on the number of hangman stage</w:t>
      </w:r>
      <w:r w:rsidR="00FE0B72" w:rsidRPr="00BB6882">
        <w:rPr>
          <w:sz w:val="28"/>
          <w:szCs w:val="28"/>
        </w:rPr>
        <w:t xml:space="preserve"> using function </w:t>
      </w:r>
      <w:proofErr w:type="spellStart"/>
      <w:r w:rsidR="00FE0B72" w:rsidRPr="00BB6882">
        <w:rPr>
          <w:sz w:val="28"/>
          <w:szCs w:val="28"/>
        </w:rPr>
        <w:t>TotalAttempts</w:t>
      </w:r>
      <w:proofErr w:type="spellEnd"/>
      <w:r w:rsidR="00FE0B72" w:rsidRPr="00BB6882">
        <w:rPr>
          <w:sz w:val="28"/>
          <w:szCs w:val="28"/>
        </w:rPr>
        <w:t xml:space="preserve"> = </w:t>
      </w:r>
      <w:proofErr w:type="spellStart"/>
      <w:r w:rsidR="00FE0B72" w:rsidRPr="00BB6882">
        <w:rPr>
          <w:sz w:val="28"/>
          <w:szCs w:val="28"/>
        </w:rPr>
        <w:t>len</w:t>
      </w:r>
      <w:proofErr w:type="spellEnd"/>
      <w:r w:rsidR="00FE0B72" w:rsidRPr="00BB6882">
        <w:rPr>
          <w:sz w:val="28"/>
          <w:szCs w:val="28"/>
        </w:rPr>
        <w:t>(</w:t>
      </w:r>
      <w:proofErr w:type="spellStart"/>
      <w:proofErr w:type="gramStart"/>
      <w:r w:rsidR="00FE0B72" w:rsidRPr="00BB6882">
        <w:rPr>
          <w:sz w:val="28"/>
          <w:szCs w:val="28"/>
        </w:rPr>
        <w:t>levels.hangman</w:t>
      </w:r>
      <w:proofErr w:type="gramEnd"/>
      <w:r w:rsidR="00FE0B72" w:rsidRPr="00BB6882">
        <w:rPr>
          <w:sz w:val="28"/>
          <w:szCs w:val="28"/>
        </w:rPr>
        <w:t>_stages</w:t>
      </w:r>
      <w:proofErr w:type="spellEnd"/>
      <w:r w:rsidR="00FE0B72" w:rsidRPr="00BB6882">
        <w:rPr>
          <w:sz w:val="28"/>
          <w:szCs w:val="28"/>
        </w:rPr>
        <w:t>)</w:t>
      </w:r>
      <w:r w:rsidR="003226FB" w:rsidRPr="00BB6882">
        <w:rPr>
          <w:sz w:val="28"/>
          <w:szCs w:val="28"/>
        </w:rPr>
        <w:t>.</w:t>
      </w:r>
    </w:p>
    <w:p w14:paraId="2EB4D803" w14:textId="3B8DF806" w:rsidR="003226FB" w:rsidRPr="00BB6882" w:rsidRDefault="0081376F" w:rsidP="003226F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6882">
        <w:rPr>
          <w:sz w:val="28"/>
          <w:szCs w:val="28"/>
        </w:rPr>
        <w:t xml:space="preserve">To use our function </w:t>
      </w:r>
      <w:r w:rsidR="003226FB" w:rsidRPr="00BB6882">
        <w:rPr>
          <w:sz w:val="28"/>
          <w:szCs w:val="28"/>
        </w:rPr>
        <w:t>Runs the game loop until the user runs out of attempts</w:t>
      </w:r>
      <w:r w:rsidR="00C875C3" w:rsidRPr="00BB6882">
        <w:rPr>
          <w:sz w:val="28"/>
          <w:szCs w:val="28"/>
        </w:rPr>
        <w:t xml:space="preserve">, we use </w:t>
      </w:r>
      <w:r w:rsidR="00BB00A8" w:rsidRPr="00BB6882">
        <w:rPr>
          <w:sz w:val="28"/>
          <w:szCs w:val="28"/>
        </w:rPr>
        <w:t xml:space="preserve">while </w:t>
      </w:r>
      <w:r w:rsidR="001153F2" w:rsidRPr="00BB6882">
        <w:rPr>
          <w:sz w:val="28"/>
          <w:szCs w:val="28"/>
        </w:rPr>
        <w:t>loop.</w:t>
      </w:r>
    </w:p>
    <w:p w14:paraId="3B396462" w14:textId="29296D65" w:rsidR="003226FB" w:rsidRPr="00BB6882" w:rsidRDefault="004556A5" w:rsidP="003226F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6882">
        <w:rPr>
          <w:sz w:val="28"/>
          <w:szCs w:val="28"/>
        </w:rPr>
        <w:t>W</w:t>
      </w:r>
      <w:r w:rsidR="006C2DDF" w:rsidRPr="00BB6882">
        <w:rPr>
          <w:sz w:val="28"/>
          <w:szCs w:val="28"/>
        </w:rPr>
        <w:t>e</w:t>
      </w:r>
      <w:r w:rsidRPr="00BB6882">
        <w:rPr>
          <w:sz w:val="28"/>
          <w:szCs w:val="28"/>
        </w:rPr>
        <w:t xml:space="preserve"> </w:t>
      </w:r>
      <w:r w:rsidR="00A70C50" w:rsidRPr="00BB6882">
        <w:rPr>
          <w:sz w:val="28"/>
          <w:szCs w:val="28"/>
        </w:rPr>
        <w:t>c</w:t>
      </w:r>
      <w:r w:rsidR="003226FB" w:rsidRPr="00BB6882">
        <w:rPr>
          <w:sz w:val="28"/>
          <w:szCs w:val="28"/>
        </w:rPr>
        <w:t>heck</w:t>
      </w:r>
      <w:r w:rsidR="006466D6" w:rsidRPr="00BB6882">
        <w:rPr>
          <w:sz w:val="28"/>
          <w:szCs w:val="28"/>
        </w:rPr>
        <w:t xml:space="preserve"> </w:t>
      </w:r>
      <w:r w:rsidR="003226FB" w:rsidRPr="00BB6882">
        <w:rPr>
          <w:sz w:val="28"/>
          <w:szCs w:val="28"/>
        </w:rPr>
        <w:t xml:space="preserve">if the guessed character is in the word and updates </w:t>
      </w:r>
      <w:proofErr w:type="gramStart"/>
      <w:r w:rsidR="003226FB" w:rsidRPr="00BB6882">
        <w:rPr>
          <w:sz w:val="28"/>
          <w:szCs w:val="28"/>
        </w:rPr>
        <w:t xml:space="preserve">the </w:t>
      </w:r>
      <w:r w:rsidR="006C2DDF" w:rsidRPr="00BB6882">
        <w:rPr>
          <w:sz w:val="28"/>
          <w:szCs w:val="28"/>
        </w:rPr>
        <w:t>our</w:t>
      </w:r>
      <w:proofErr w:type="gramEnd"/>
      <w:r w:rsidR="006C2DDF" w:rsidRPr="00BB6882">
        <w:rPr>
          <w:sz w:val="28"/>
          <w:szCs w:val="28"/>
        </w:rPr>
        <w:t xml:space="preserve"> </w:t>
      </w:r>
      <w:r w:rsidR="003226FB" w:rsidRPr="00BB6882">
        <w:rPr>
          <w:sz w:val="28"/>
          <w:szCs w:val="28"/>
        </w:rPr>
        <w:t>condition.</w:t>
      </w:r>
    </w:p>
    <w:p w14:paraId="614F178B" w14:textId="12B831B3" w:rsidR="003226FB" w:rsidRPr="00BB6882" w:rsidRDefault="00301985" w:rsidP="003226F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6882">
        <w:rPr>
          <w:sz w:val="28"/>
          <w:szCs w:val="28"/>
        </w:rPr>
        <w:t>The</w:t>
      </w:r>
      <w:r w:rsidR="00B652A4" w:rsidRPr="00BB6882">
        <w:rPr>
          <w:sz w:val="28"/>
          <w:szCs w:val="28"/>
        </w:rPr>
        <w:t xml:space="preserve">n we print the </w:t>
      </w:r>
      <w:r w:rsidR="003226FB" w:rsidRPr="00BB6882">
        <w:rPr>
          <w:sz w:val="28"/>
          <w:szCs w:val="28"/>
        </w:rPr>
        <w:t>current hangman stage based on remaining attempts.</w:t>
      </w:r>
    </w:p>
    <w:p w14:paraId="2B3F1E91" w14:textId="7498B113" w:rsidR="00642DFC" w:rsidRPr="00BB6882" w:rsidRDefault="003226FB" w:rsidP="00695FA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BB6882">
        <w:rPr>
          <w:sz w:val="28"/>
          <w:szCs w:val="28"/>
        </w:rPr>
        <w:t>Calls the function to start the game</w:t>
      </w:r>
      <w:r w:rsidR="00642DFC" w:rsidRPr="00BB6882">
        <w:rPr>
          <w:sz w:val="28"/>
          <w:szCs w:val="28"/>
        </w:rPr>
        <w:t xml:space="preserve"> using function </w:t>
      </w:r>
      <w:proofErr w:type="spellStart"/>
      <w:proofErr w:type="gramStart"/>
      <w:r w:rsidR="00642DFC" w:rsidRPr="00BB6882">
        <w:rPr>
          <w:sz w:val="28"/>
          <w:szCs w:val="28"/>
        </w:rPr>
        <w:t>PlayGame</w:t>
      </w:r>
      <w:proofErr w:type="spellEnd"/>
      <w:r w:rsidR="00642DFC" w:rsidRPr="00BB6882">
        <w:rPr>
          <w:b/>
          <w:bCs/>
          <w:sz w:val="28"/>
          <w:szCs w:val="28"/>
        </w:rPr>
        <w:t>(</w:t>
      </w:r>
      <w:proofErr w:type="gramEnd"/>
      <w:r w:rsidR="00642DFC" w:rsidRPr="00BB6882">
        <w:rPr>
          <w:b/>
          <w:bCs/>
          <w:sz w:val="28"/>
          <w:szCs w:val="28"/>
        </w:rPr>
        <w:t>)</w:t>
      </w:r>
    </w:p>
    <w:p w14:paraId="13BFF9CA" w14:textId="77777777" w:rsidR="00CB7E2B" w:rsidRPr="00BB6882" w:rsidRDefault="00CB7E2B" w:rsidP="00CB7E2B">
      <w:pPr>
        <w:pStyle w:val="ListParagraph"/>
        <w:rPr>
          <w:b/>
          <w:bCs/>
          <w:sz w:val="28"/>
          <w:szCs w:val="28"/>
        </w:rPr>
      </w:pPr>
    </w:p>
    <w:p w14:paraId="200A67D2" w14:textId="2DDACDE8" w:rsidR="00695FA2" w:rsidRPr="00BB6882" w:rsidRDefault="00695FA2" w:rsidP="00CF5574">
      <w:pPr>
        <w:pStyle w:val="ListParagraph"/>
        <w:rPr>
          <w:sz w:val="28"/>
          <w:szCs w:val="28"/>
        </w:rPr>
      </w:pPr>
      <w:r w:rsidRPr="00BB6882">
        <w:rPr>
          <w:sz w:val="28"/>
          <w:szCs w:val="28"/>
        </w:rPr>
        <w:t>Our mini project a dynamic hangman is ready</w:t>
      </w:r>
      <w:r w:rsidR="00BB6882">
        <w:rPr>
          <w:sz w:val="28"/>
          <w:szCs w:val="28"/>
        </w:rPr>
        <w:t xml:space="preserve"> </w:t>
      </w:r>
    </w:p>
    <w:p w14:paraId="1B05F9F7" w14:textId="77777777" w:rsidR="00CB7E2B" w:rsidRDefault="00CB7E2B" w:rsidP="00CB7E2B">
      <w:pPr>
        <w:pStyle w:val="ListParagraph"/>
        <w:pBdr>
          <w:bottom w:val="single" w:sz="4" w:space="1" w:color="auto"/>
        </w:pBdr>
      </w:pPr>
    </w:p>
    <w:p w14:paraId="526B286C" w14:textId="77777777" w:rsidR="00CF5574" w:rsidRPr="00CB7E2B" w:rsidRDefault="00CF5574" w:rsidP="00CB7E2B">
      <w:pPr>
        <w:pStyle w:val="ListParagraph"/>
        <w:pBdr>
          <w:bottom w:val="single" w:sz="4" w:space="1" w:color="auto"/>
        </w:pBdr>
      </w:pPr>
    </w:p>
    <w:p w14:paraId="13FE9A0F" w14:textId="77777777" w:rsidR="00695FA2" w:rsidRPr="003226FB" w:rsidRDefault="00695FA2" w:rsidP="00642DFC">
      <w:pPr>
        <w:rPr>
          <w:b/>
          <w:bCs/>
        </w:rPr>
      </w:pPr>
    </w:p>
    <w:p w14:paraId="739C4485" w14:textId="2F84684F" w:rsidR="003226FB" w:rsidRPr="003226FB" w:rsidRDefault="003226FB" w:rsidP="00642DFC"/>
    <w:p w14:paraId="4CFDA4EA" w14:textId="77777777" w:rsidR="003226FB" w:rsidRPr="003226FB" w:rsidRDefault="003226FB" w:rsidP="003226FB">
      <w:pPr>
        <w:rPr>
          <w:vanish/>
        </w:rPr>
      </w:pPr>
      <w:r w:rsidRPr="003226FB">
        <w:rPr>
          <w:vanish/>
        </w:rPr>
        <w:t>Top of Form</w:t>
      </w:r>
    </w:p>
    <w:p w14:paraId="6A50BC4A" w14:textId="2C08242C" w:rsidR="003226FB" w:rsidRPr="003226FB" w:rsidRDefault="003226FB" w:rsidP="003226FB"/>
    <w:p w14:paraId="36544A82" w14:textId="77777777" w:rsidR="003226FB" w:rsidRPr="003226FB" w:rsidRDefault="003226FB" w:rsidP="003226FB">
      <w:pPr>
        <w:rPr>
          <w:vanish/>
        </w:rPr>
      </w:pPr>
      <w:r w:rsidRPr="003226FB">
        <w:rPr>
          <w:vanish/>
        </w:rPr>
        <w:lastRenderedPageBreak/>
        <w:t>Bottom of Form</w:t>
      </w:r>
    </w:p>
    <w:p w14:paraId="5ABB3F15" w14:textId="53DAE0EF" w:rsidR="003226FB" w:rsidRPr="003226FB" w:rsidRDefault="003226FB" w:rsidP="003226FB"/>
    <w:p w14:paraId="0FC25785" w14:textId="77777777" w:rsidR="007C2922" w:rsidRDefault="007C2922"/>
    <w:sectPr w:rsidR="007C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EA0"/>
    <w:multiLevelType w:val="hybridMultilevel"/>
    <w:tmpl w:val="4412F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3683"/>
    <w:multiLevelType w:val="multilevel"/>
    <w:tmpl w:val="E98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E7B"/>
    <w:multiLevelType w:val="multilevel"/>
    <w:tmpl w:val="097A0B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E4223"/>
    <w:multiLevelType w:val="multilevel"/>
    <w:tmpl w:val="DEC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51CFD"/>
    <w:multiLevelType w:val="hybridMultilevel"/>
    <w:tmpl w:val="C5305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107204"/>
    <w:multiLevelType w:val="hybridMultilevel"/>
    <w:tmpl w:val="CB367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6283E"/>
    <w:multiLevelType w:val="multilevel"/>
    <w:tmpl w:val="23E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35166"/>
    <w:multiLevelType w:val="multilevel"/>
    <w:tmpl w:val="0F9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E1C61"/>
    <w:multiLevelType w:val="multilevel"/>
    <w:tmpl w:val="CFA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F645C"/>
    <w:multiLevelType w:val="multilevel"/>
    <w:tmpl w:val="C05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469FB"/>
    <w:multiLevelType w:val="multilevel"/>
    <w:tmpl w:val="097A0B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B3715"/>
    <w:multiLevelType w:val="multilevel"/>
    <w:tmpl w:val="A69A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01A0E"/>
    <w:multiLevelType w:val="multilevel"/>
    <w:tmpl w:val="6E4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B02B1"/>
    <w:multiLevelType w:val="multilevel"/>
    <w:tmpl w:val="F07E9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567228">
    <w:abstractNumId w:val="13"/>
  </w:num>
  <w:num w:numId="2" w16cid:durableId="687607661">
    <w:abstractNumId w:val="10"/>
  </w:num>
  <w:num w:numId="3" w16cid:durableId="83499564">
    <w:abstractNumId w:val="1"/>
  </w:num>
  <w:num w:numId="4" w16cid:durableId="1853447307">
    <w:abstractNumId w:val="6"/>
  </w:num>
  <w:num w:numId="5" w16cid:durableId="809981593">
    <w:abstractNumId w:val="12"/>
  </w:num>
  <w:num w:numId="6" w16cid:durableId="1060596276">
    <w:abstractNumId w:val="11"/>
  </w:num>
  <w:num w:numId="7" w16cid:durableId="1060055167">
    <w:abstractNumId w:val="3"/>
  </w:num>
  <w:num w:numId="8" w16cid:durableId="1650403078">
    <w:abstractNumId w:val="8"/>
  </w:num>
  <w:num w:numId="9" w16cid:durableId="1266421859">
    <w:abstractNumId w:val="7"/>
  </w:num>
  <w:num w:numId="10" w16cid:durableId="10844820">
    <w:abstractNumId w:val="9"/>
  </w:num>
  <w:num w:numId="11" w16cid:durableId="1918595113">
    <w:abstractNumId w:val="5"/>
  </w:num>
  <w:num w:numId="12" w16cid:durableId="1657412036">
    <w:abstractNumId w:val="4"/>
  </w:num>
  <w:num w:numId="13" w16cid:durableId="330067304">
    <w:abstractNumId w:val="0"/>
  </w:num>
  <w:num w:numId="14" w16cid:durableId="146076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38"/>
    <w:rsid w:val="00054341"/>
    <w:rsid w:val="000975AE"/>
    <w:rsid w:val="000C37A6"/>
    <w:rsid w:val="000D029B"/>
    <w:rsid w:val="001153F2"/>
    <w:rsid w:val="00157E88"/>
    <w:rsid w:val="00181EF1"/>
    <w:rsid w:val="00224AA0"/>
    <w:rsid w:val="00243438"/>
    <w:rsid w:val="002B1F25"/>
    <w:rsid w:val="002C3F24"/>
    <w:rsid w:val="00301985"/>
    <w:rsid w:val="003226FB"/>
    <w:rsid w:val="00363C8E"/>
    <w:rsid w:val="004121B9"/>
    <w:rsid w:val="0044083D"/>
    <w:rsid w:val="00440C38"/>
    <w:rsid w:val="004474F7"/>
    <w:rsid w:val="004556A5"/>
    <w:rsid w:val="00462272"/>
    <w:rsid w:val="00481DD1"/>
    <w:rsid w:val="004C070A"/>
    <w:rsid w:val="005579A0"/>
    <w:rsid w:val="0059473E"/>
    <w:rsid w:val="00605784"/>
    <w:rsid w:val="00642DFC"/>
    <w:rsid w:val="006466D6"/>
    <w:rsid w:val="00695FA2"/>
    <w:rsid w:val="006C2DDF"/>
    <w:rsid w:val="00760843"/>
    <w:rsid w:val="007C2922"/>
    <w:rsid w:val="00802E45"/>
    <w:rsid w:val="0081376F"/>
    <w:rsid w:val="008216D6"/>
    <w:rsid w:val="008333E2"/>
    <w:rsid w:val="008B263F"/>
    <w:rsid w:val="008D0F6C"/>
    <w:rsid w:val="008D76C9"/>
    <w:rsid w:val="00984952"/>
    <w:rsid w:val="00987C09"/>
    <w:rsid w:val="00991E93"/>
    <w:rsid w:val="009B3360"/>
    <w:rsid w:val="00A45467"/>
    <w:rsid w:val="00A70C50"/>
    <w:rsid w:val="00B41E47"/>
    <w:rsid w:val="00B57D80"/>
    <w:rsid w:val="00B652A4"/>
    <w:rsid w:val="00BA3908"/>
    <w:rsid w:val="00BB00A8"/>
    <w:rsid w:val="00BB6882"/>
    <w:rsid w:val="00C17904"/>
    <w:rsid w:val="00C875C3"/>
    <w:rsid w:val="00CB7E2B"/>
    <w:rsid w:val="00CF5574"/>
    <w:rsid w:val="00D07D53"/>
    <w:rsid w:val="00D2213C"/>
    <w:rsid w:val="00D52B1D"/>
    <w:rsid w:val="00D958E6"/>
    <w:rsid w:val="00E63505"/>
    <w:rsid w:val="00F02CDB"/>
    <w:rsid w:val="00F1732E"/>
    <w:rsid w:val="00F8404B"/>
    <w:rsid w:val="00FD1D1E"/>
    <w:rsid w:val="00FD5D51"/>
    <w:rsid w:val="00FE0B72"/>
    <w:rsid w:val="00F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E038"/>
  <w15:chartTrackingRefBased/>
  <w15:docId w15:val="{135F3B9B-481E-4BE6-8ED0-7BB38985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3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6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2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40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8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9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35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20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8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5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22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6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8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03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3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0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6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3</cp:revision>
  <dcterms:created xsi:type="dcterms:W3CDTF">2025-03-06T16:08:00Z</dcterms:created>
  <dcterms:modified xsi:type="dcterms:W3CDTF">2025-03-07T16:40:00Z</dcterms:modified>
</cp:coreProperties>
</file>